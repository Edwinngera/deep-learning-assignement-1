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87" w:rsidRDefault="00594D92">
      <w:pPr>
        <w:jc w:val="center"/>
        <w:rPr>
          <w:sz w:val="32"/>
          <w:szCs w:val="32"/>
          <w:lang w:val="en-GB"/>
        </w:rPr>
      </w:pPr>
      <w:r>
        <w:rPr>
          <w:rFonts w:ascii="Malgun Gothic" w:eastAsia="Malgun Gothic" w:hAnsi="Malgun Gothic"/>
          <w:sz w:val="32"/>
          <w:szCs w:val="32"/>
          <w:lang w:val="en-GB"/>
        </w:rPr>
        <w:t>DEEP LEARNING FOR VISUAL COMPUTING</w:t>
      </w:r>
    </w:p>
    <w:p w:rsidR="00610C87" w:rsidRDefault="00594D92">
      <w:pPr>
        <w:jc w:val="center"/>
        <w:rPr>
          <w:lang w:val="en-GB"/>
        </w:rPr>
      </w:pPr>
      <w:r>
        <w:rPr>
          <w:rFonts w:ascii="Malgun Gothic" w:eastAsia="Malgun Gothic" w:hAnsi="Malgun Gothic"/>
          <w:sz w:val="28"/>
          <w:szCs w:val="28"/>
          <w:u w:val="single"/>
          <w:lang w:val="en-GB"/>
        </w:rPr>
        <w:t>Report 1</w:t>
      </w:r>
      <w:r>
        <w:rPr>
          <w:rFonts w:ascii="Malgun Gothic" w:eastAsia="Malgun Gothic" w:hAnsi="Malgun Gothic"/>
          <w:sz w:val="28"/>
          <w:szCs w:val="28"/>
          <w:u w:val="single"/>
          <w:vertAlign w:val="superscript"/>
          <w:lang w:val="en-GB"/>
        </w:rPr>
        <w:t xml:space="preserve">st </w:t>
      </w:r>
      <w:r>
        <w:rPr>
          <w:rFonts w:ascii="Malgun Gothic" w:eastAsia="Malgun Gothic" w:hAnsi="Malgun Gothic"/>
          <w:sz w:val="28"/>
          <w:szCs w:val="28"/>
          <w:u w:val="single"/>
          <w:lang w:val="en-GB"/>
        </w:rPr>
        <w:t>Assignment:</w:t>
      </w:r>
    </w:p>
    <w:p w:rsidR="00610C87" w:rsidRDefault="00610C87">
      <w:pPr>
        <w:jc w:val="center"/>
        <w:rPr>
          <w:rFonts w:ascii="Malgun Gothic" w:eastAsia="Malgun Gothic" w:hAnsi="Malgun Gothic"/>
          <w:b/>
        </w:rPr>
      </w:pPr>
    </w:p>
    <w:p w:rsidR="00610C87" w:rsidRDefault="00594D92">
      <w:pPr>
        <w:jc w:val="center"/>
        <w:rPr>
          <w:lang w:val="en-GB"/>
        </w:rPr>
      </w:pPr>
      <w:r>
        <w:rPr>
          <w:rFonts w:ascii="Malgun Gothic" w:eastAsia="Malgun Gothic" w:hAnsi="Malgun Gothic"/>
          <w:b/>
          <w:lang w:val="en-GB"/>
        </w:rPr>
        <w:t xml:space="preserve">Group 4: </w:t>
      </w:r>
    </w:p>
    <w:p w:rsidR="00610C87" w:rsidRDefault="00594D92">
      <w:pPr>
        <w:spacing w:after="0"/>
        <w:jc w:val="center"/>
        <w:rPr>
          <w:lang w:val="en-GB"/>
        </w:rPr>
      </w:pPr>
      <w:r>
        <w:rPr>
          <w:rFonts w:ascii="Malgun Gothic" w:eastAsia="Malgun Gothic" w:hAnsi="Malgun Gothic"/>
          <w:b/>
          <w:bCs/>
          <w:lang w:val="en-GB"/>
        </w:rPr>
        <w:t>Daria Lazic</w:t>
      </w:r>
      <w:r>
        <w:rPr>
          <w:rFonts w:ascii="Malgun Gothic" w:eastAsia="Malgun Gothic" w:hAnsi="Malgun Gothic"/>
          <w:lang w:val="en-GB"/>
        </w:rPr>
        <w:t xml:space="preserve"> and </w:t>
      </w:r>
      <w:r>
        <w:rPr>
          <w:rFonts w:ascii="Malgun Gothic" w:eastAsia="Malgun Gothic" w:hAnsi="Malgun Gothic"/>
          <w:b/>
          <w:bCs/>
          <w:lang w:val="en-GB"/>
        </w:rPr>
        <w:t xml:space="preserve">Marcin </w:t>
      </w:r>
      <w:proofErr w:type="spellStart"/>
      <w:r>
        <w:rPr>
          <w:rFonts w:ascii="Malgun Gothic" w:eastAsia="Malgun Gothic" w:hAnsi="Malgun Gothic"/>
          <w:b/>
          <w:bCs/>
          <w:lang w:val="en-GB"/>
        </w:rPr>
        <w:t>Konefał</w:t>
      </w:r>
      <w:proofErr w:type="spellEnd"/>
    </w:p>
    <w:p w:rsidR="00610C87" w:rsidRDefault="00610C87">
      <w:pPr>
        <w:spacing w:after="0"/>
        <w:jc w:val="center"/>
        <w:rPr>
          <w:rFonts w:ascii="Malgun Gothic" w:eastAsia="Malgun Gothic" w:hAnsi="Malgun Gothic"/>
          <w:b/>
          <w:bCs/>
        </w:rPr>
      </w:pPr>
    </w:p>
    <w:p w:rsidR="00610C87" w:rsidRDefault="00610C87">
      <w:pPr>
        <w:spacing w:after="0"/>
        <w:jc w:val="center"/>
        <w:rPr>
          <w:rFonts w:ascii="Malgun Gothic" w:eastAsia="Malgun Gothic" w:hAnsi="Malgun Gothic"/>
          <w:b/>
          <w:bCs/>
        </w:rPr>
      </w:pPr>
    </w:p>
    <w:p w:rsidR="00610C87" w:rsidRDefault="00594D92">
      <w:pPr>
        <w:spacing w:after="0"/>
        <w:jc w:val="center"/>
        <w:rPr>
          <w:i/>
          <w:iCs/>
          <w:sz w:val="24"/>
          <w:szCs w:val="24"/>
          <w:lang w:val="en-GB"/>
        </w:rPr>
      </w:pPr>
      <w:r>
        <w:rPr>
          <w:rFonts w:ascii="Malgun Gothic" w:eastAsia="Malgun Gothic" w:hAnsi="Malgun Gothic"/>
          <w:i/>
          <w:iCs/>
          <w:sz w:val="24"/>
          <w:szCs w:val="24"/>
          <w:lang w:val="en-GB"/>
        </w:rPr>
        <w:t>November   11.11.2018</w:t>
      </w:r>
      <w:proofErr w:type="gramStart"/>
      <w:r>
        <w:rPr>
          <w:rFonts w:ascii="Malgun Gothic" w:eastAsia="Malgun Gothic" w:hAnsi="Malgun Gothic"/>
          <w:i/>
          <w:iCs/>
          <w:sz w:val="24"/>
          <w:szCs w:val="24"/>
          <w:lang w:val="en-GB"/>
        </w:rPr>
        <w:t>,  Vienna</w:t>
      </w:r>
      <w:proofErr w:type="gramEnd"/>
    </w:p>
    <w:p w:rsidR="00610C87" w:rsidRDefault="00610C87">
      <w:pPr>
        <w:spacing w:after="0"/>
        <w:jc w:val="center"/>
        <w:rPr>
          <w:rFonts w:ascii="Malgun Gothic" w:eastAsia="Malgun Gothic" w:hAnsi="Malgun Gothic"/>
        </w:rPr>
      </w:pPr>
    </w:p>
    <w:p w:rsidR="00610C87" w:rsidRDefault="00610C87">
      <w:pPr>
        <w:pStyle w:val="HorizontalLine"/>
      </w:pPr>
    </w:p>
    <w:p w:rsidR="00610C87" w:rsidRPr="00594D92" w:rsidRDefault="00594D92">
      <w:pPr>
        <w:rPr>
          <w:rFonts w:ascii="Malgun Gothic" w:eastAsia="Malgun Gothic" w:hAnsi="Malgun Gothic"/>
          <w:b/>
        </w:rPr>
      </w:pPr>
      <w:r>
        <w:rPr>
          <w:rFonts w:ascii="Malgun Gothic" w:eastAsia="Malgun Gothic" w:hAnsi="Malgun Gothic"/>
          <w:b/>
          <w:lang w:val="en-GB"/>
        </w:rPr>
        <w:t>What is image classification</w:t>
      </w:r>
      <w:proofErr w:type="gramStart"/>
      <w:r>
        <w:rPr>
          <w:rFonts w:ascii="Malgun Gothic" w:eastAsia="Malgun Gothic" w:hAnsi="Malgun Gothic"/>
          <w:b/>
          <w:lang w:val="en-GB"/>
        </w:rPr>
        <w:t>:</w:t>
      </w:r>
      <w:r>
        <w:rPr>
          <w:rFonts w:ascii="Malgun Gothic" w:eastAsia="Malgun Gothic" w:hAnsi="Malgun Gothic"/>
          <w:lang w:val="en-GB"/>
        </w:rPr>
        <w:t>.</w:t>
      </w:r>
      <w:proofErr w:type="gramEnd"/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lang w:val="en-GB"/>
        </w:rPr>
        <w:t>In image classificati</w:t>
      </w:r>
      <w:r>
        <w:rPr>
          <w:rFonts w:ascii="Malgun Gothic" w:eastAsia="Malgun Gothic" w:hAnsi="Malgun Gothic"/>
          <w:lang w:val="en-GB"/>
        </w:rPr>
        <w:t xml:space="preserve">on an ML algorithm learns to predict the class of unseen samples based on extracted information </w:t>
      </w:r>
      <w:r>
        <w:rPr>
          <w:rFonts w:ascii="Malgun Gothic" w:eastAsia="Malgun Gothic" w:hAnsi="Malgun Gothic"/>
          <w:lang w:val="en-GB"/>
        </w:rPr>
        <w:t>and assigns a class value called label. In classification the number of class label values is finite and discrete.</w:t>
      </w:r>
    </w:p>
    <w:p w:rsidR="00610C87" w:rsidRDefault="00610C87">
      <w:pPr>
        <w:pStyle w:val="HorizontalLine"/>
      </w:pP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b/>
          <w:lang w:val="en-GB"/>
        </w:rPr>
        <w:t>What is the purpose of the training, validation and test sets and why do</w:t>
      </w:r>
      <w:r>
        <w:rPr>
          <w:rFonts w:ascii="Malgun Gothic" w:eastAsia="Malgun Gothic" w:hAnsi="Malgun Gothic"/>
          <w:b/>
          <w:lang w:val="en-GB"/>
        </w:rPr>
        <w:t xml:space="preserve"> we need all of them?</w:t>
      </w: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lang w:val="en-GB"/>
        </w:rPr>
        <w:t xml:space="preserve">The training set is used for classifier training. </w:t>
      </w:r>
      <w:proofErr w:type="spellStart"/>
      <w:r>
        <w:rPr>
          <w:rFonts w:ascii="Malgun Gothic" w:eastAsia="Malgun Gothic" w:hAnsi="Malgun Gothic"/>
          <w:lang w:val="en-GB"/>
        </w:rPr>
        <w:t>Hyperparameters</w:t>
      </w:r>
      <w:proofErr w:type="spellEnd"/>
      <w:r>
        <w:rPr>
          <w:rFonts w:ascii="Malgun Gothic" w:eastAsia="Malgun Gothic" w:hAnsi="Malgun Gothic"/>
          <w:lang w:val="en-GB"/>
        </w:rPr>
        <w:t xml:space="preserve"> are tested and selected using a validation set. Test set is used for the final estimate of performance. Accuracy of a classifier is based on the ability of predicting labels for UNSEEN data. Thus, observations present in the training set, must not be included in the validation or test set. </w:t>
      </w:r>
      <w:r>
        <w:rPr>
          <w:rFonts w:ascii="Malgun Gothic" w:eastAsia="Malgun Gothic" w:hAnsi="Malgun Gothic"/>
          <w:lang w:val="en-GB"/>
        </w:rPr>
        <w:t>The performance</w:t>
      </w:r>
      <w:r>
        <w:rPr>
          <w:rFonts w:ascii="Malgun Gothic" w:eastAsia="Malgun Gothic" w:hAnsi="Malgun Gothic"/>
          <w:lang w:val="en-GB"/>
        </w:rPr>
        <w:t xml:space="preserve"> estimate is not valid, if the test set is used during training or validation</w:t>
      </w:r>
      <w:bookmarkStart w:id="0" w:name="_GoBack"/>
      <w:bookmarkEnd w:id="0"/>
      <w:r>
        <w:rPr>
          <w:rFonts w:ascii="Malgun Gothic" w:eastAsia="Malgun Gothic" w:hAnsi="Malgun Gothic"/>
          <w:lang w:val="en-GB"/>
        </w:rPr>
        <w:t>.</w:t>
      </w:r>
      <w:del w:id="1" w:author="Lazic Daria" w:date="2018-11-11T14:03:00Z">
        <w:r w:rsidDel="00F2464B">
          <w:rPr>
            <w:rFonts w:ascii="Malgun Gothic" w:eastAsia="Malgun Gothic" w:hAnsi="Malgun Gothic"/>
            <w:lang w:val="en-GB"/>
          </w:rPr>
          <w:delText xml:space="preserve"> </w:delText>
        </w:r>
      </w:del>
      <w:r>
        <w:rPr>
          <w:rFonts w:ascii="Malgun Gothic" w:eastAsia="Malgun Gothic" w:hAnsi="Malgun Gothic"/>
          <w:lang w:val="en-GB"/>
        </w:rPr>
        <w:t xml:space="preserve">Not following these rules can lead to overfitting. </w:t>
      </w:r>
    </w:p>
    <w:p w:rsidR="00610C87" w:rsidRDefault="00610C87">
      <w:pPr>
        <w:pStyle w:val="HorizontalLine"/>
      </w:pPr>
    </w:p>
    <w:p w:rsidR="00610C87" w:rsidRDefault="00594D92">
      <w:pPr>
        <w:rPr>
          <w:rFonts w:ascii="Malgun Gothic" w:eastAsia="Malgun Gothic" w:hAnsi="Malgun Gothic"/>
          <w:b/>
        </w:rPr>
      </w:pPr>
      <w:r>
        <w:rPr>
          <w:rFonts w:ascii="Malgun Gothic" w:eastAsia="Malgun Gothic" w:hAnsi="Malgun Gothic"/>
          <w:b/>
          <w:lang w:val="en-GB"/>
        </w:rPr>
        <w:t xml:space="preserve">How do </w:t>
      </w:r>
      <w:proofErr w:type="spellStart"/>
      <w:r>
        <w:rPr>
          <w:rFonts w:ascii="Malgun Gothic" w:eastAsia="Malgun Gothic" w:hAnsi="Malgun Gothic"/>
          <w:b/>
          <w:lang w:val="en-GB"/>
        </w:rPr>
        <w:t>knn</w:t>
      </w:r>
      <w:proofErr w:type="spellEnd"/>
      <w:r>
        <w:rPr>
          <w:rFonts w:ascii="Malgun Gothic" w:eastAsia="Malgun Gothic" w:hAnsi="Malgun Gothic"/>
          <w:b/>
          <w:lang w:val="en-GB"/>
        </w:rPr>
        <w:t xml:space="preserve"> classifiers work?</w:t>
      </w: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lang w:val="en-GB"/>
        </w:rPr>
        <w:t xml:space="preserve">The </w:t>
      </w:r>
      <w:proofErr w:type="spellStart"/>
      <w:r>
        <w:rPr>
          <w:rFonts w:ascii="Malgun Gothic" w:eastAsia="Malgun Gothic" w:hAnsi="Malgun Gothic"/>
          <w:lang w:val="en-GB"/>
        </w:rPr>
        <w:t>knn</w:t>
      </w:r>
      <w:proofErr w:type="spellEnd"/>
      <w:r>
        <w:rPr>
          <w:rFonts w:ascii="Malgun Gothic" w:eastAsia="Malgun Gothic" w:hAnsi="Malgun Gothic"/>
          <w:lang w:val="en-GB"/>
        </w:rPr>
        <w:t xml:space="preserve"> classifier computes the distance between a sample and its k closest neighbours. To identify the k closest neighbour</w:t>
      </w:r>
      <w:r>
        <w:rPr>
          <w:rFonts w:ascii="Malgun Gothic" w:eastAsia="Malgun Gothic" w:hAnsi="Malgun Gothic"/>
          <w:lang w:val="en-GB"/>
        </w:rPr>
        <w:t>s of one sample x, the distance (either L1 or L2) to all other samples has to be calculated. As a distance measure either L1 or L2 (Euclidian) can be used. The distance is computed over all dimensions.</w:t>
      </w:r>
    </w:p>
    <w:p w:rsidR="00610C87" w:rsidRDefault="00594D92">
      <w:pPr>
        <w:rPr>
          <w:rFonts w:ascii="Malgun Gothic" w:eastAsia="Malgun Gothic" w:hAnsi="Malgun Gothic"/>
        </w:rPr>
      </w:pPr>
      <w:r>
        <w:rPr>
          <w:noProof/>
          <w:lang w:eastAsia="de-AT"/>
        </w:rPr>
        <w:lastRenderedPageBreak/>
        <w:drawing>
          <wp:inline distT="0" distB="0" distL="0" distR="0">
            <wp:extent cx="3238500" cy="13195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lang w:val="en-GB"/>
        </w:rPr>
        <w:t>Then the classifier looks at the label of the k near</w:t>
      </w:r>
      <w:r>
        <w:rPr>
          <w:rFonts w:ascii="Malgun Gothic" w:eastAsia="Malgun Gothic" w:hAnsi="Malgun Gothic"/>
          <w:lang w:val="en-GB"/>
        </w:rPr>
        <w:t>est neighbours and assigns the most frequent label to sample x. [If one wants to know how certain the classifier is,] (it is not really clear I guess we do not need that?) the frequency of each class label can be calculated among the k closest samples. Add</w:t>
      </w:r>
      <w:r>
        <w:rPr>
          <w:rFonts w:ascii="Malgun Gothic" w:eastAsia="Malgun Gothic" w:hAnsi="Malgun Gothic"/>
          <w:lang w:val="en-GB"/>
        </w:rPr>
        <w:t xml:space="preserve">itionally, the largest value could be </w:t>
      </w:r>
      <w:proofErr w:type="gramStart"/>
      <w:r>
        <w:rPr>
          <w:rFonts w:ascii="Malgun Gothic" w:eastAsia="Malgun Gothic" w:hAnsi="Malgun Gothic"/>
          <w:lang w:val="en-GB"/>
        </w:rPr>
        <w:t>emphasized</w:t>
      </w:r>
      <w:proofErr w:type="gramEnd"/>
      <w:r>
        <w:rPr>
          <w:rFonts w:ascii="Malgun Gothic" w:eastAsia="Malgun Gothic" w:hAnsi="Malgun Gothic"/>
          <w:lang w:val="en-GB"/>
        </w:rPr>
        <w:t xml:space="preserve"> using the </w:t>
      </w:r>
      <w:proofErr w:type="spellStart"/>
      <w:r>
        <w:rPr>
          <w:rFonts w:ascii="Malgun Gothic" w:eastAsia="Malgun Gothic" w:hAnsi="Malgun Gothic"/>
          <w:lang w:val="en-GB"/>
        </w:rPr>
        <w:t>softmax</w:t>
      </w:r>
      <w:proofErr w:type="spellEnd"/>
      <w:r>
        <w:rPr>
          <w:rFonts w:ascii="Malgun Gothic" w:eastAsia="Malgun Gothic" w:hAnsi="Malgun Gothic"/>
          <w:lang w:val="en-GB"/>
        </w:rPr>
        <w:t xml:space="preserve"> function.</w:t>
      </w:r>
    </w:p>
    <w:p w:rsidR="00610C87" w:rsidRDefault="00610C87">
      <w:pPr>
        <w:pStyle w:val="HorizontalLine"/>
      </w:pP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b/>
          <w:lang w:val="en-GB"/>
        </w:rPr>
        <w:t>Results</w:t>
      </w:r>
    </w:p>
    <w:p w:rsidR="00610C87" w:rsidRDefault="00594D92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lang w:val="en-GB"/>
        </w:rPr>
        <w:t xml:space="preserve">In the following plot the validation accuracies for different k-values can be </w:t>
      </w:r>
      <w:r>
        <w:rPr>
          <w:rFonts w:ascii="Malgun Gothic" w:eastAsia="Malgun Gothic" w:hAnsi="Malgun Gothic"/>
          <w:lang w:val="en-GB"/>
        </w:rPr>
        <w:t>seen:</w:t>
      </w:r>
    </w:p>
    <w:p w:rsidR="00610C87" w:rsidRDefault="00594D92">
      <w:pPr>
        <w:rPr>
          <w:rFonts w:ascii="Malgun Gothic" w:eastAsia="Malgun Gothic" w:hAnsi="Malgun Gothic"/>
        </w:rPr>
      </w:pPr>
      <w:r>
        <w:rPr>
          <w:noProof/>
          <w:lang w:eastAsia="de-AT"/>
        </w:rPr>
        <w:drawing>
          <wp:inline distT="0" distB="3810" distL="0" distR="0">
            <wp:extent cx="4905375" cy="36728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87" w:rsidRDefault="00610C87">
      <w:pPr>
        <w:rPr>
          <w:rFonts w:ascii="Malgun Gothic" w:eastAsia="Malgun Gothic" w:hAnsi="Malgun Gothic"/>
        </w:rPr>
      </w:pP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u w:val="single"/>
          <w:lang w:val="en-GB"/>
        </w:rPr>
        <w:t>Best accuracy using validation set is:</w:t>
      </w:r>
      <w:r>
        <w:rPr>
          <w:rFonts w:ascii="Malgun Gothic" w:eastAsia="Malgun Gothic" w:hAnsi="Malgun Gothic"/>
          <w:lang w:val="en-GB"/>
        </w:rPr>
        <w:tab/>
      </w:r>
      <w:r>
        <w:rPr>
          <w:rFonts w:ascii="Malgun Gothic" w:eastAsia="Malgun Gothic" w:hAnsi="Malgun Gothic"/>
          <w:b/>
          <w:bCs/>
          <w:lang w:val="en-GB"/>
        </w:rPr>
        <w:t>0.6148946594806467</w:t>
      </w:r>
      <w:r>
        <w:rPr>
          <w:rFonts w:ascii="Malgun Gothic" w:eastAsia="Malgun Gothic" w:hAnsi="Malgun Gothic"/>
          <w:lang w:val="en-GB"/>
        </w:rPr>
        <w:t xml:space="preserve"> for k = </w:t>
      </w:r>
      <w:r>
        <w:rPr>
          <w:rFonts w:ascii="Malgun Gothic" w:eastAsia="Malgun Gothic" w:hAnsi="Malgun Gothic"/>
          <w:b/>
          <w:bCs/>
          <w:lang w:val="en-GB"/>
        </w:rPr>
        <w:t>61</w:t>
      </w:r>
      <w:r>
        <w:rPr>
          <w:rFonts w:ascii="Malgun Gothic" w:eastAsia="Malgun Gothic" w:hAnsi="Malgun Gothic"/>
          <w:lang w:val="en-GB"/>
        </w:rPr>
        <w:t>.</w:t>
      </w: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u w:val="single"/>
          <w:lang w:val="en-GB"/>
        </w:rPr>
        <w:t>Accuracy using test set is:</w:t>
      </w:r>
      <w:r>
        <w:rPr>
          <w:rFonts w:ascii="Malgun Gothic" w:eastAsia="Malgun Gothic" w:hAnsi="Malgun Gothic"/>
          <w:lang w:val="en-GB"/>
        </w:rPr>
        <w:t xml:space="preserve"> </w:t>
      </w:r>
      <w:r>
        <w:rPr>
          <w:rFonts w:ascii="Malgun Gothic" w:eastAsia="Malgun Gothic" w:hAnsi="Malgun Gothic"/>
          <w:lang w:val="en-GB"/>
        </w:rPr>
        <w:tab/>
      </w:r>
      <w:r>
        <w:rPr>
          <w:rFonts w:ascii="Malgun Gothic" w:eastAsia="Malgun Gothic" w:hAnsi="Malgun Gothic"/>
          <w:lang w:val="en-GB"/>
        </w:rPr>
        <w:tab/>
      </w:r>
      <w:r>
        <w:rPr>
          <w:rFonts w:ascii="Malgun Gothic" w:eastAsia="Malgun Gothic" w:hAnsi="Malgun Gothic"/>
          <w:lang w:val="en-GB"/>
        </w:rPr>
        <w:tab/>
      </w:r>
      <w:r>
        <w:rPr>
          <w:rFonts w:ascii="Malgun Gothic" w:eastAsia="Malgun Gothic" w:hAnsi="Malgun Gothic"/>
          <w:b/>
          <w:bCs/>
          <w:lang w:val="en-GB"/>
        </w:rPr>
        <w:t>0.6175</w:t>
      </w:r>
      <w:r>
        <w:rPr>
          <w:rFonts w:ascii="Malgun Gothic" w:eastAsia="Malgun Gothic" w:hAnsi="Malgun Gothic"/>
          <w:lang w:val="en-GB"/>
        </w:rPr>
        <w:t xml:space="preserve"> using best k of validation set.</w:t>
      </w:r>
    </w:p>
    <w:p w:rsidR="00610C87" w:rsidRDefault="00610C87">
      <w:pPr>
        <w:pStyle w:val="HorizontalLine"/>
      </w:pP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b/>
          <w:bCs/>
          <w:lang w:val="en-GB"/>
        </w:rPr>
        <w:lastRenderedPageBreak/>
        <w:t>Conclusions</w:t>
      </w:r>
    </w:p>
    <w:p w:rsidR="00610C87" w:rsidRDefault="00594D92">
      <w:pPr>
        <w:rPr>
          <w:lang w:val="en-GB"/>
        </w:rPr>
      </w:pPr>
      <w:r>
        <w:rPr>
          <w:rFonts w:ascii="Malgun Gothic" w:eastAsia="Malgun Gothic" w:hAnsi="Malgun Gothic"/>
          <w:lang w:val="en-GB"/>
        </w:rPr>
        <w:t xml:space="preserve">The </w:t>
      </w:r>
      <w:proofErr w:type="spellStart"/>
      <w:r>
        <w:rPr>
          <w:rFonts w:ascii="Malgun Gothic" w:eastAsia="Malgun Gothic" w:hAnsi="Malgun Gothic"/>
          <w:lang w:val="en-GB"/>
        </w:rPr>
        <w:t>knn</w:t>
      </w:r>
      <w:proofErr w:type="spellEnd"/>
      <w:r>
        <w:rPr>
          <w:rFonts w:ascii="Malgun Gothic" w:eastAsia="Malgun Gothic" w:hAnsi="Malgun Gothic"/>
          <w:lang w:val="en-GB"/>
        </w:rPr>
        <w:t xml:space="preserve"> </w:t>
      </w:r>
      <w:r>
        <w:rPr>
          <w:rFonts w:ascii="Malgun Gothic" w:eastAsia="Malgun Gothic" w:hAnsi="Malgun Gothic"/>
          <w:lang w:val="en-GB"/>
        </w:rPr>
        <w:t xml:space="preserve">classifier performs poorly, because it is based on average image similarity. As </w:t>
      </w:r>
      <w:r>
        <w:rPr>
          <w:rFonts w:ascii="Malgun Gothic" w:eastAsia="Malgun Gothic" w:hAnsi="Malgun Gothic"/>
          <w:lang w:val="en-GB"/>
        </w:rPr>
        <w:t>feature vectors we use all pixels of an image. Thus the classifier has no understanding of</w:t>
      </w:r>
      <w:ins w:id="2" w:author="Lazic Daria" w:date="2018-11-11T14:10:00Z">
        <w:r w:rsidR="00F2464B">
          <w:rPr>
            <w:rFonts w:ascii="Malgun Gothic" w:eastAsia="Malgun Gothic" w:hAnsi="Malgun Gothic"/>
            <w:lang w:val="en-GB"/>
          </w:rPr>
          <w:t xml:space="preserve"> </w:t>
        </w:r>
      </w:ins>
      <w:r>
        <w:rPr>
          <w:rFonts w:ascii="Malgun Gothic" w:eastAsia="Malgun Gothic" w:hAnsi="Malgun Gothic"/>
          <w:lang w:val="en-GB"/>
        </w:rPr>
        <w:t>the</w:t>
      </w:r>
      <w:r>
        <w:rPr>
          <w:rFonts w:ascii="Malgun Gothic" w:eastAsia="Malgun Gothic" w:hAnsi="Malgun Gothic"/>
          <w:lang w:val="en-GB"/>
        </w:rPr>
        <w:t xml:space="preserve"> image. Dimension is large and input space is sparsely occupied, which is why dist</w:t>
      </w:r>
      <w:r>
        <w:rPr>
          <w:rFonts w:ascii="Malgun Gothic" w:eastAsia="Malgun Gothic" w:hAnsi="Malgun Gothic"/>
          <w:lang w:val="en-GB"/>
        </w:rPr>
        <w:t>ance measures become unintuitive. The solution here is the</w:t>
      </w:r>
      <w:r>
        <w:rPr>
          <w:rFonts w:ascii="Malgun Gothic" w:eastAsia="Malgun Gothic" w:hAnsi="Malgun Gothic"/>
          <w:lang w:val="en-GB"/>
        </w:rPr>
        <w:t xml:space="preserve"> extraction of discriminative features such as gradients or background information</w:t>
      </w:r>
      <w:proofErr w:type="gramStart"/>
      <w:r>
        <w:rPr>
          <w:rFonts w:ascii="Malgun Gothic" w:eastAsia="Malgun Gothic" w:hAnsi="Malgun Gothic"/>
          <w:lang w:val="en-GB"/>
        </w:rPr>
        <w:t>.</w:t>
      </w:r>
      <w:r>
        <w:rPr>
          <w:rFonts w:ascii="Malgun Gothic" w:eastAsia="Malgun Gothic" w:hAnsi="Malgun Gothic"/>
          <w:lang w:val="en-GB"/>
        </w:rPr>
        <w:t>“</w:t>
      </w:r>
      <w:proofErr w:type="gramEnd"/>
      <w:r>
        <w:rPr>
          <w:rFonts w:ascii="Malgun Gothic" w:eastAsia="Malgun Gothic" w:hAnsi="Malgun Gothic"/>
          <w:lang w:val="en-GB"/>
        </w:rPr>
        <w:t>””</w:t>
      </w:r>
    </w:p>
    <w:sectPr w:rsidR="00610C87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87"/>
    <w:rsid w:val="00225DCE"/>
    <w:rsid w:val="00594D92"/>
    <w:rsid w:val="00610C87"/>
    <w:rsid w:val="008D157B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7E83E768.dotm</Template>
  <TotalTime>0</TotalTime>
  <Pages>3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stanna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Lazic</dc:creator>
  <cp:lastModifiedBy>Lazic Daria</cp:lastModifiedBy>
  <cp:revision>2</cp:revision>
  <dcterms:created xsi:type="dcterms:W3CDTF">2018-11-11T13:18:00Z</dcterms:created>
  <dcterms:modified xsi:type="dcterms:W3CDTF">2018-11-11T13:18:00Z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